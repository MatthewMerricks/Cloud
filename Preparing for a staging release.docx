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0477" w:rsidRDefault="00B50477" w:rsidP="00D73B0D">
      <w:r>
        <w:t>NOTE:  “Build” does not mean “Rebuild”.  Don’t ever “Rebuild”.</w:t>
      </w:r>
    </w:p>
    <w:p w:rsidR="00B50477" w:rsidRDefault="00B50477" w:rsidP="00D73B0D"/>
    <w:p w:rsidR="00D73B0D" w:rsidRDefault="00D73B0D" w:rsidP="00D73B0D">
      <w:r>
        <w:t>Preparing for a staging release:</w:t>
      </w:r>
    </w:p>
    <w:p w:rsidR="00D73B0D" w:rsidRDefault="00D73B0D" w:rsidP="00D73B0D">
      <w:r>
        <w:t>Make sure that all current work has been committed and staged to master.  Make sure you are current on the master branch.</w:t>
      </w:r>
    </w:p>
    <w:p w:rsidR="00E94EDE" w:rsidRDefault="00D73B0D" w:rsidP="00E94EDE">
      <w:pPr>
        <w:pStyle w:val="NoSpacing"/>
      </w:pPr>
      <w:r>
        <w:t xml:space="preserve">Make a new branch for the release: </w:t>
      </w:r>
    </w:p>
    <w:p w:rsidR="00D73B0D" w:rsidRDefault="00E94EDE" w:rsidP="00D73B0D">
      <w:pPr>
        <w:pStyle w:val="NoSpacing"/>
        <w:numPr>
          <w:ilvl w:val="0"/>
          <w:numId w:val="13"/>
        </w:numPr>
      </w:pPr>
      <w:proofErr w:type="spellStart"/>
      <w:proofErr w:type="gramStart"/>
      <w:r>
        <w:t>git</w:t>
      </w:r>
      <w:proofErr w:type="spellEnd"/>
      <w:proofErr w:type="gramEnd"/>
      <w:r>
        <w:t xml:space="preserve"> </w:t>
      </w:r>
      <w:r w:rsidR="00D73B0D">
        <w:t>checkout –b 20130218A0Release0_1_</w:t>
      </w:r>
      <w:r>
        <w:t xml:space="preserve">6  (if that doesn’t work, do </w:t>
      </w:r>
      <w:proofErr w:type="spellStart"/>
      <w:r>
        <w:t>git</w:t>
      </w:r>
      <w:proofErr w:type="spellEnd"/>
      <w:r>
        <w:t xml:space="preserve"> branch, </w:t>
      </w:r>
      <w:proofErr w:type="spellStart"/>
      <w:r>
        <w:t>git</w:t>
      </w:r>
      <w:proofErr w:type="spellEnd"/>
      <w:r>
        <w:t xml:space="preserve"> checkout).</w:t>
      </w:r>
    </w:p>
    <w:p w:rsidR="00E94EDE" w:rsidRDefault="00E94EDE" w:rsidP="00E94EDE">
      <w:pPr>
        <w:pStyle w:val="NoSpacing"/>
        <w:numPr>
          <w:ilvl w:val="0"/>
          <w:numId w:val="13"/>
        </w:numPr>
      </w:pPr>
      <w:proofErr w:type="spellStart"/>
      <w:r w:rsidRPr="00E94EDE">
        <w:t>git</w:t>
      </w:r>
      <w:proofErr w:type="spellEnd"/>
      <w:r w:rsidRPr="00E94EDE">
        <w:t xml:space="preserve"> push --set-upstream origin 20130304A0Release0_1_6</w:t>
      </w:r>
    </w:p>
    <w:p w:rsidR="00E94EDE" w:rsidRDefault="00E94EDE" w:rsidP="00E94EDE">
      <w:pPr>
        <w:pStyle w:val="NoSpacing"/>
      </w:pPr>
    </w:p>
    <w:p w:rsidR="00D73B0D" w:rsidRDefault="00D73B0D" w:rsidP="00D73B0D">
      <w:r>
        <w:t xml:space="preserve">Change </w:t>
      </w:r>
      <w:proofErr w:type="gramStart"/>
      <w:r>
        <w:t>the define</w:t>
      </w:r>
      <w:proofErr w:type="gramEnd"/>
      <w:r>
        <w:t xml:space="preserve"> in </w:t>
      </w:r>
      <w:proofErr w:type="spellStart"/>
      <w:r>
        <w:t>CLDefinitions</w:t>
      </w:r>
      <w:proofErr w:type="spellEnd"/>
      <w:r>
        <w:t xml:space="preserve"> from development cliff servers to the </w:t>
      </w:r>
      <w:proofErr w:type="spellStart"/>
      <w:r>
        <w:t>cloudstaging</w:t>
      </w:r>
      <w:proofErr w:type="spellEnd"/>
      <w:r>
        <w:t xml:space="preserve"> servers. (</w:t>
      </w:r>
      <w:proofErr w:type="spellStart"/>
      <w:r>
        <w:t>CloudApiPublic</w:t>
      </w:r>
      <w:proofErr w:type="spellEnd"/>
      <w:r>
        <w:t>\Static\</w:t>
      </w:r>
      <w:proofErr w:type="spellStart"/>
      <w:r>
        <w:t>CLDefinitions</w:t>
      </w:r>
      <w:proofErr w:type="spellEnd"/>
      <w:r>
        <w:t>: define STAGING_BACKEND.</w:t>
      </w:r>
    </w:p>
    <w:p w:rsidR="00E94EDE" w:rsidRDefault="00E94EDE" w:rsidP="00E94EDE">
      <w:r>
        <w:t>Increment the version build number of any 3</w:t>
      </w:r>
      <w:r w:rsidRPr="00695E38">
        <w:rPr>
          <w:vertAlign w:val="superscript"/>
        </w:rPr>
        <w:t>rd</w:t>
      </w:r>
      <w:r>
        <w:t xml:space="preserve"> party DLL built from source if it was changed</w:t>
      </w:r>
      <w:r w:rsidR="00A120BC">
        <w:t>, but this should have been done during normal development by the time it got to master</w:t>
      </w:r>
      <w:r>
        <w:t>.</w:t>
      </w:r>
    </w:p>
    <w:p w:rsidR="00D73B0D" w:rsidRDefault="00D73B0D" w:rsidP="00D73B0D">
      <w:r>
        <w:t xml:space="preserve">Change the </w:t>
      </w:r>
      <w:proofErr w:type="spellStart"/>
      <w:r>
        <w:t>BadgeCom</w:t>
      </w:r>
      <w:proofErr w:type="spellEnd"/>
      <w:r>
        <w:t xml:space="preserve">, </w:t>
      </w:r>
      <w:r w:rsidR="00172E34">
        <w:t>Sample-Live-Sync</w:t>
      </w:r>
      <w:r w:rsidR="0064437E">
        <w:t xml:space="preserve">,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CloudSetupSdkSyncSample</w:t>
      </w:r>
      <w:proofErr w:type="spellEnd"/>
      <w:r>
        <w:t xml:space="preserve">, and </w:t>
      </w:r>
      <w:proofErr w:type="spellStart"/>
      <w:r>
        <w:t>CloudSetupSdkSyncSampleSupport</w:t>
      </w:r>
      <w:proofErr w:type="spellEnd"/>
      <w:r>
        <w:t xml:space="preserve"> Assembly and File Versions to the current release.  E.g., 0.1.2.0.  For </w:t>
      </w:r>
      <w:proofErr w:type="spellStart"/>
      <w:r>
        <w:t>CloudSetupSdkSyncSample</w:t>
      </w:r>
      <w:proofErr w:type="spellEnd"/>
      <w:r>
        <w:t>, click Project Assistant, and then Application Information.  Set the application version.</w:t>
      </w:r>
      <w:r w:rsidR="00261B3D">
        <w:t xml:space="preserve">  For </w:t>
      </w:r>
      <w:proofErr w:type="spellStart"/>
      <w:r w:rsidR="00261B3D">
        <w:t>BadgeCom</w:t>
      </w:r>
      <w:proofErr w:type="spellEnd"/>
      <w:r w:rsidR="00261B3D">
        <w:t>, edit the Resources\</w:t>
      </w:r>
      <w:proofErr w:type="spellStart"/>
      <w:r w:rsidR="00261B3D">
        <w:t>BadgeCom.rc</w:t>
      </w:r>
      <w:proofErr w:type="spellEnd"/>
      <w:r w:rsidR="00261B3D">
        <w:t xml:space="preserve"> Version field.</w:t>
      </w:r>
      <w:r w:rsidR="0064437E">
        <w:t xml:space="preserve"> Also, for </w:t>
      </w:r>
      <w:proofErr w:type="spellStart"/>
      <w:r w:rsidR="0064437E">
        <w:t>BadgeCom</w:t>
      </w:r>
      <w:proofErr w:type="spellEnd"/>
      <w:r w:rsidR="0064437E">
        <w:t xml:space="preserve"> in project properties edit the post build event: change the </w:t>
      </w:r>
      <w:proofErr w:type="spellStart"/>
      <w:r w:rsidR="0064437E">
        <w:t>tlbimp</w:t>
      </w:r>
      <w:proofErr w:type="spellEnd"/>
      <w:r w:rsidR="0064437E">
        <w:t xml:space="preserve"> command’s parameters </w:t>
      </w:r>
      <w:proofErr w:type="spellStart"/>
      <w:r w:rsidR="0064437E">
        <w:t>asmversion</w:t>
      </w:r>
      <w:proofErr w:type="spellEnd"/>
      <w:r w:rsidR="0064437E">
        <w:t xml:space="preserve"> and product version to match (the non-rem command which does not do delay-signing).</w:t>
      </w:r>
    </w:p>
    <w:p w:rsidR="00172E34" w:rsidRDefault="00172E34" w:rsidP="00D73B0D">
      <w:r>
        <w:t>Set the project for signing (</w:t>
      </w:r>
      <w:proofErr w:type="spellStart"/>
      <w:r>
        <w:t>CloudApiPublic</w:t>
      </w:r>
      <w:proofErr w:type="spellEnd"/>
      <w:r>
        <w:t xml:space="preserve">, </w:t>
      </w:r>
      <w:proofErr w:type="spellStart"/>
      <w:r>
        <w:t>CloudSetupSdkSyncSampleSupport</w:t>
      </w:r>
      <w:proofErr w:type="spellEnd"/>
      <w:r>
        <w:t xml:space="preserve">, </w:t>
      </w:r>
      <w:proofErr w:type="spellStart"/>
      <w:proofErr w:type="gramStart"/>
      <w:r>
        <w:t>CloudSetupSdkSyncSample</w:t>
      </w:r>
      <w:proofErr w:type="spellEnd"/>
      <w:proofErr w:type="gramEnd"/>
      <w:r>
        <w:t>).</w:t>
      </w:r>
    </w:p>
    <w:p w:rsidR="00D73B0D" w:rsidRDefault="00D73B0D" w:rsidP="00D73B0D">
      <w:r>
        <w:t>Test the application under Visual Studio to make sure it is working.</w:t>
      </w:r>
    </w:p>
    <w:p w:rsidR="00471310" w:rsidRDefault="00471310" w:rsidP="00D73B0D">
      <w:r>
        <w:t>Close Visual Studio.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/>
    <w:p w:rsidR="00D73B0D" w:rsidRDefault="00D73B0D" w:rsidP="00D73B0D">
      <w:r>
        <w:t>Staging release procedure:</w:t>
      </w:r>
    </w:p>
    <w:p w:rsidR="00B50477" w:rsidRDefault="00B50477" w:rsidP="00D73B0D">
      <w:r>
        <w:t>Start Visual Studio.</w:t>
      </w:r>
    </w:p>
    <w:p w:rsidR="00B50477" w:rsidRDefault="00B50477" w:rsidP="00B50477">
      <w:r>
        <w:t xml:space="preserve">Delete BadgeCOM.dll from 3rdParty\bin\release, and delete BadgeCOM.dll from </w:t>
      </w:r>
      <w:r w:rsidRPr="00B50477">
        <w:t>C:\Cloud\CloudSDK-Windows\CloudSdkSyncSample\bin\Release\amd64</w:t>
      </w:r>
      <w:r>
        <w:t>.</w:t>
      </w:r>
    </w:p>
    <w:p w:rsidR="00D73B0D" w:rsidRDefault="00D73B0D" w:rsidP="00D73B0D">
      <w:r>
        <w:t>In Debug solution configuration, clean solution.  Check that it succeeded.</w:t>
      </w:r>
    </w:p>
    <w:p w:rsidR="00D73B0D" w:rsidRDefault="00D73B0D" w:rsidP="00D73B0D">
      <w:r>
        <w:t xml:space="preserve">In </w:t>
      </w:r>
      <w:proofErr w:type="spellStart"/>
      <w:r>
        <w:t>ReleaseSampleAppOnly</w:t>
      </w:r>
      <w:proofErr w:type="spellEnd"/>
      <w:r>
        <w:t xml:space="preserve"> solution configuration, clean solution.  Check that it succeeded.</w:t>
      </w:r>
    </w:p>
    <w:p w:rsidR="00D73B0D" w:rsidRDefault="00D73B0D" w:rsidP="00D73B0D">
      <w:r>
        <w:t>In Release64 solution configuration, clean solution.  Check that it succeeded.</w:t>
      </w:r>
    </w:p>
    <w:p w:rsidR="00D73B0D" w:rsidRDefault="00D73B0D" w:rsidP="00D73B0D">
      <w:r>
        <w:t>Stay in Release64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proofErr w:type="spellStart"/>
      <w:r>
        <w:t>BadgeCOM</w:t>
      </w:r>
      <w:proofErr w:type="spellEnd"/>
      <w:r>
        <w:t xml:space="preserve"> project, check for build success</w:t>
      </w:r>
    </w:p>
    <w:p w:rsidR="00D73B0D" w:rsidRDefault="00D73B0D" w:rsidP="00D73B0D">
      <w:r>
        <w:t>Open a Visual Studio 2012 Developer Command Prompt “as Administrator”.</w:t>
      </w:r>
    </w:p>
    <w:p w:rsidR="00D73B0D" w:rsidRDefault="00D73B0D" w:rsidP="00D73B0D">
      <w:r>
        <w:t>Change directory to ~\3rdParty\bin\Release in command prompt</w:t>
      </w:r>
    </w:p>
    <w:p w:rsidR="00D73B0D" w:rsidRDefault="00D73B0D" w:rsidP="00D73B0D">
      <w:r>
        <w:t xml:space="preserve">Run these commands in command prompt (use copy/paste to copy </w:t>
      </w:r>
      <w:proofErr w:type="spellStart"/>
      <w:r>
        <w:t>copy</w:t>
      </w:r>
      <w:proofErr w:type="spellEnd"/>
      <w:r>
        <w:t xml:space="preserve"> the lines directly from below</w:t>
      </w:r>
      <w:r w:rsidR="001F072E">
        <w:t>.  If copying commands from this document, check for a “blip” character at the start of the command in the command window.  Delete it if it appears.</w:t>
      </w:r>
      <w:r>
        <w:t>) :</w:t>
      </w:r>
    </w:p>
    <w:p w:rsidR="00197F75" w:rsidRDefault="00C166FC" w:rsidP="006D4C7E">
      <w:pPr>
        <w:pStyle w:val="ListParagraph"/>
        <w:numPr>
          <w:ilvl w:val="0"/>
          <w:numId w:val="6"/>
        </w:numPr>
      </w:pPr>
      <w:r>
        <w:t xml:space="preserve">(Note: Change the versions in </w:t>
      </w:r>
      <w:r w:rsidR="00197F75">
        <w:t xml:space="preserve">the next </w:t>
      </w:r>
      <w:r>
        <w:t xml:space="preserve">line) </w:t>
      </w:r>
    </w:p>
    <w:p w:rsidR="00D73B0D" w:rsidRDefault="00C166FC" w:rsidP="006D4C7E">
      <w:pPr>
        <w:pStyle w:val="ListParagraph"/>
        <w:numPr>
          <w:ilvl w:val="0"/>
          <w:numId w:val="6"/>
        </w:numPr>
      </w:pPr>
      <w:r>
        <w:t xml:space="preserve"> </w:t>
      </w:r>
      <w:r w:rsidR="00D73B0D">
        <w:t>tlbimp.exe BadgeCOM.dll /</w:t>
      </w:r>
      <w:proofErr w:type="spellStart"/>
      <w:r w:rsidR="00D73B0D">
        <w:t>delaysign</w:t>
      </w:r>
      <w:proofErr w:type="spellEnd"/>
      <w:r w:rsidR="00D73B0D">
        <w:t xml:space="preserve"> /publickey:C:\CertBackup\CloudSigning\CloudPlatformCodeSigning.pub /out</w:t>
      </w:r>
      <w:proofErr w:type="gramStart"/>
      <w:r w:rsidR="00D73B0D">
        <w:t>:BadgeCOMLib.dll</w:t>
      </w:r>
      <w:proofErr w:type="gramEnd"/>
      <w:r w:rsidR="00FA76B9">
        <w:t xml:space="preserve">  /company:Cloud.com  /</w:t>
      </w:r>
      <w:proofErr w:type="spellStart"/>
      <w:r w:rsidR="00FA76B9">
        <w:t>copyright:</w:t>
      </w:r>
      <w:r w:rsidR="006D4C7E" w:rsidRPr="006D4C7E">
        <w:t>"</w:t>
      </w:r>
      <w:r w:rsidR="00FA76B9">
        <w:t>Copyright</w:t>
      </w:r>
      <w:proofErr w:type="spellEnd"/>
      <w:r w:rsidR="00FA76B9">
        <w:t xml:space="preserve"> (C ) Cloud.com.</w:t>
      </w:r>
      <w:r w:rsidR="006D4C7E">
        <w:t xml:space="preserve"> All rights reserved.</w:t>
      </w:r>
      <w:r w:rsidR="006D4C7E" w:rsidRPr="006D4C7E">
        <w:t>"</w:t>
      </w:r>
      <w:r w:rsidR="00FA76B9">
        <w:t xml:space="preserve"> /asmversion:0.1.6.0  /productversion:0.1.6.0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r>
        <w:t>sn.exe -R BadgeCOMLib.dll C:\CertBackup\CloudSigning\CloudPlatformCodeSigning.pfx</w:t>
      </w:r>
    </w:p>
    <w:p w:rsidR="00D73B0D" w:rsidRDefault="00D73B0D" w:rsidP="00D73B0D">
      <w:pPr>
        <w:pStyle w:val="ListParagraph"/>
        <w:numPr>
          <w:ilvl w:val="1"/>
          <w:numId w:val="6"/>
        </w:numPr>
      </w:pPr>
      <w:r>
        <w:t>requires password to certificate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\bin\release\BadgeCOMLib.dll</w:t>
      </w:r>
    </w:p>
    <w:p w:rsidR="00D73B0D" w:rsidRDefault="00D73B0D" w:rsidP="00D73B0D">
      <w:pPr>
        <w:pStyle w:val="ListParagraph"/>
        <w:numPr>
          <w:ilvl w:val="0"/>
          <w:numId w:val="6"/>
        </w:numPr>
      </w:pPr>
      <w:proofErr w:type="gramStart"/>
      <w:r>
        <w:t>copy</w:t>
      </w:r>
      <w:proofErr w:type="gramEnd"/>
      <w:r>
        <w:t xml:space="preserve"> /Y BadgeCOMLib.dll ..\..\..\</w:t>
      </w:r>
      <w:proofErr w:type="spellStart"/>
      <w:r>
        <w:t>CloudSdkSyncSample</w:t>
      </w:r>
      <w:proofErr w:type="spellEnd"/>
      <w:r>
        <w:t>\bin\debug\BadgeCOMLib.dll</w:t>
      </w:r>
    </w:p>
    <w:p w:rsidR="004A35C4" w:rsidRDefault="0079670F" w:rsidP="004A35C4">
      <w:pPr>
        <w:pStyle w:val="ListParagraph"/>
        <w:numPr>
          <w:ilvl w:val="0"/>
          <w:numId w:val="6"/>
        </w:numPr>
      </w:pPr>
      <w:r>
        <w:t>Make sure for the last two commands that one was “release” and the other was “debug”.</w:t>
      </w:r>
    </w:p>
    <w:p w:rsidR="004A35C4" w:rsidRDefault="004A35C4" w:rsidP="00D73B0D">
      <w:r>
        <w:t xml:space="preserve">Open </w:t>
      </w:r>
      <w:proofErr w:type="spellStart"/>
      <w:r>
        <w:t>CloudApiPublic</w:t>
      </w:r>
      <w:proofErr w:type="spellEnd"/>
      <w:r>
        <w:t xml:space="preserve"> and change </w:t>
      </w:r>
      <w:proofErr w:type="spellStart"/>
      <w:r>
        <w:t>BadgeComLib</w:t>
      </w:r>
      <w:proofErr w:type="spellEnd"/>
      <w:r>
        <w:t xml:space="preserve"> Embed Interop Types property to false.</w:t>
      </w:r>
    </w:p>
    <w:p w:rsidR="00695E38" w:rsidRDefault="00695E38" w:rsidP="00D433DC">
      <w:pPr>
        <w:pStyle w:val="NoSpacing"/>
      </w:pPr>
      <w:r>
        <w:t xml:space="preserve">Check the </w:t>
      </w:r>
      <w:proofErr w:type="spellStart"/>
      <w:r>
        <w:t>CloudApiPublic</w:t>
      </w:r>
      <w:proofErr w:type="spellEnd"/>
      <w:r>
        <w:t xml:space="preserve"> and Sample-Live-Sync references</w:t>
      </w:r>
      <w:r w:rsidR="004A35C4">
        <w:t xml:space="preserve"> </w:t>
      </w:r>
      <w:r w:rsidR="004C300B">
        <w:t>(</w:t>
      </w:r>
      <w:proofErr w:type="spellStart"/>
      <w:r w:rsidR="004C300B">
        <w:t>CloudApiPublic</w:t>
      </w:r>
      <w:proofErr w:type="spellEnd"/>
      <w:r w:rsidR="004C300B">
        <w:t xml:space="preserve"> should appear with no warning symbol for the </w:t>
      </w:r>
      <w:proofErr w:type="spellStart"/>
      <w:r w:rsidR="004C300B">
        <w:t>BadgeCOMLib</w:t>
      </w:r>
      <w:proofErr w:type="spellEnd"/>
      <w:r w:rsidR="004C300B">
        <w:t xml:space="preserve"> reference, but Sample-Live-Sync should actually have a warning symbol on the Cloud reference since its correct version requirement should be for the new version of </w:t>
      </w:r>
      <w:proofErr w:type="spellStart"/>
      <w:r w:rsidR="004C300B">
        <w:t>CloudApiPublic</w:t>
      </w:r>
      <w:proofErr w:type="spellEnd"/>
      <w:r w:rsidR="004C300B">
        <w:t xml:space="preserve"> which hasn’t been built yet)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>Make sure that specific versions are selected, and that the references specify the proper versions.</w:t>
      </w:r>
    </w:p>
    <w:p w:rsidR="00D433DC" w:rsidRDefault="00D433DC" w:rsidP="00D433DC">
      <w:pPr>
        <w:pStyle w:val="NoSpacing"/>
        <w:numPr>
          <w:ilvl w:val="0"/>
          <w:numId w:val="14"/>
        </w:numPr>
      </w:pPr>
      <w:r>
        <w:t xml:space="preserve">If they do not specify the proper versions (they probably won’t), unload the project and edit the version number manually.  </w:t>
      </w:r>
    </w:p>
    <w:p w:rsidR="00D433DC" w:rsidRDefault="00D433DC" w:rsidP="00D433DC">
      <w:pPr>
        <w:pStyle w:val="NoSpacing"/>
        <w:numPr>
          <w:ilvl w:val="1"/>
          <w:numId w:val="14"/>
        </w:numPr>
      </w:pPr>
      <w:r>
        <w:t xml:space="preserve">If it asks you to remove the project from the </w:t>
      </w:r>
      <w:proofErr w:type="spellStart"/>
      <w:r>
        <w:t>InstallShield</w:t>
      </w:r>
      <w:proofErr w:type="spellEnd"/>
      <w:r>
        <w:t xml:space="preserve"> .</w:t>
      </w:r>
      <w:proofErr w:type="spellStart"/>
      <w:r>
        <w:t>isl</w:t>
      </w:r>
      <w:proofErr w:type="spellEnd"/>
      <w:r>
        <w:t xml:space="preserve"> file, always answer “NO”.</w:t>
      </w:r>
      <w:bookmarkStart w:id="0" w:name="_GoBack"/>
      <w:bookmarkEnd w:id="0"/>
    </w:p>
    <w:p w:rsidR="00D433DC" w:rsidRDefault="00D433DC" w:rsidP="006D554C">
      <w:pPr>
        <w:pStyle w:val="NoSpacing"/>
        <w:numPr>
          <w:ilvl w:val="1"/>
          <w:numId w:val="14"/>
        </w:numPr>
      </w:pPr>
      <w:r>
        <w:t>If you unloaded the project, reload the project after saving the changes.  Answer “YES” to close the XML project window.</w:t>
      </w:r>
    </w:p>
    <w:p w:rsidR="00D469F1" w:rsidRDefault="00D469F1" w:rsidP="006D554C">
      <w:pPr>
        <w:pStyle w:val="NoSpacing"/>
        <w:numPr>
          <w:ilvl w:val="1"/>
          <w:numId w:val="14"/>
        </w:numPr>
      </w:pPr>
      <w:r>
        <w:t>Unloading Sample-Live-Sync and reloading the project will switch the startup project solution.  Make the Sample-Live-Sync the startup project again.</w:t>
      </w:r>
    </w:p>
    <w:p w:rsidR="00D433DC" w:rsidRDefault="00D433DC" w:rsidP="00D433DC">
      <w:pPr>
        <w:pStyle w:val="NoSpacing"/>
        <w:ind w:left="720"/>
      </w:pPr>
    </w:p>
    <w:p w:rsidR="00D73B0D" w:rsidRDefault="00D73B0D" w:rsidP="00D73B0D">
      <w:r>
        <w:t xml:space="preserve">Build </w:t>
      </w:r>
      <w:proofErr w:type="spellStart"/>
      <w:r>
        <w:t>CloudApiPublic</w:t>
      </w:r>
      <w:proofErr w:type="spellEnd"/>
      <w:r>
        <w:t xml:space="preserve"> project, check for build success</w:t>
      </w:r>
    </w:p>
    <w:p w:rsidR="00D73B0D" w:rsidRDefault="00D73B0D" w:rsidP="00D73B0D">
      <w:r>
        <w:t xml:space="preserve">Obfuscate </w:t>
      </w:r>
      <w:proofErr w:type="spellStart"/>
      <w:r>
        <w:t>CloudApiPublic</w:t>
      </w:r>
      <w:proofErr w:type="spellEnd"/>
      <w:r>
        <w:t xml:space="preserve"> binary in </w:t>
      </w:r>
      <w:proofErr w:type="spellStart"/>
      <w:r>
        <w:t>CloudApiPublic</w:t>
      </w:r>
      <w:proofErr w:type="spellEnd"/>
      <w:r>
        <w:t xml:space="preserve">\bin\Release and copy from </w:t>
      </w:r>
      <w:proofErr w:type="spellStart"/>
      <w:r>
        <w:t>CloudApiPublic</w:t>
      </w:r>
      <w:proofErr w:type="spellEnd"/>
      <w:r>
        <w:t xml:space="preserve">\bin\Release\Obfuscated to </w:t>
      </w:r>
      <w:proofErr w:type="spellStart"/>
      <w:r>
        <w:t>CloudApiPublic</w:t>
      </w:r>
      <w:proofErr w:type="spellEnd"/>
      <w:r>
        <w:t xml:space="preserve">\bin\Release, </w:t>
      </w:r>
      <w:proofErr w:type="spellStart"/>
      <w:r>
        <w:t>CloudSdkSyncSample</w:t>
      </w:r>
      <w:proofErr w:type="spellEnd"/>
      <w:r>
        <w:t xml:space="preserve">\bin\Release, and </w:t>
      </w:r>
      <w:proofErr w:type="spellStart"/>
      <w:r>
        <w:t>CloudSdkSyncSample</w:t>
      </w:r>
      <w:proofErr w:type="spellEnd"/>
      <w:r>
        <w:t xml:space="preserve">\bin\Debug </w:t>
      </w:r>
    </w:p>
    <w:p w:rsidR="00D73B0D" w:rsidRDefault="00D73B0D" w:rsidP="00D73B0D">
      <w:r>
        <w:t xml:space="preserve">Build </w:t>
      </w:r>
      <w:proofErr w:type="spellStart"/>
      <w:r>
        <w:t>CloudSetupSdkSyncSampleSupport</w:t>
      </w:r>
      <w:proofErr w:type="spellEnd"/>
      <w:r>
        <w:t xml:space="preserve"> project, check for build success</w:t>
      </w:r>
      <w:r w:rsidR="00CB76DF">
        <w:t>.  Check html\index.htm.  Go through the classes and namespaces to make sure that no new internal classes or namespaces appear.</w:t>
      </w:r>
    </w:p>
    <w:p w:rsidR="00D73B0D" w:rsidRDefault="00D73B0D" w:rsidP="00D73B0D">
      <w:r>
        <w:t xml:space="preserve">Switch to </w:t>
      </w:r>
      <w:proofErr w:type="gramStart"/>
      <w:r>
        <w:t>Debug</w:t>
      </w:r>
      <w:proofErr w:type="gramEnd"/>
      <w:r>
        <w:t xml:space="preserve"> solution configuration</w:t>
      </w:r>
    </w:p>
    <w:p w:rsidR="00D73B0D" w:rsidRDefault="00D73B0D" w:rsidP="00D73B0D">
      <w:r>
        <w:t xml:space="preserve">Build </w:t>
      </w:r>
      <w:r w:rsidR="00D469F1">
        <w:t>Sample-Live-Sync</w:t>
      </w:r>
      <w:r>
        <w:t xml:space="preserve"> project, check for build success</w:t>
      </w:r>
    </w:p>
    <w:p w:rsidR="00D73B0D" w:rsidRDefault="00D73B0D" w:rsidP="00D73B0D">
      <w:r>
        <w:t xml:space="preserve">Switch to </w:t>
      </w:r>
      <w:proofErr w:type="spellStart"/>
      <w:r>
        <w:t>ReleaseSampleAppOnly</w:t>
      </w:r>
      <w:proofErr w:type="spellEnd"/>
      <w:r>
        <w:t xml:space="preserve"> solution configuration</w:t>
      </w:r>
    </w:p>
    <w:p w:rsidR="00D73B0D" w:rsidRDefault="00D73B0D" w:rsidP="00D73B0D">
      <w:r>
        <w:t xml:space="preserve">Build </w:t>
      </w:r>
      <w:r w:rsidR="00070602">
        <w:t>Sample-Live-Sync</w:t>
      </w:r>
      <w:r>
        <w:t xml:space="preserve"> project, check for build success</w:t>
      </w:r>
    </w:p>
    <w:p w:rsidR="001B344A" w:rsidRDefault="001B344A" w:rsidP="00D73B0D">
      <w:r>
        <w:t>Make sure that no Explorer or command window is open to any folder below c:\</w:t>
      </w:r>
      <w:r w:rsidRPr="001B344A">
        <w:t xml:space="preserve"> </w:t>
      </w:r>
      <w:proofErr w:type="spellStart"/>
      <w:r w:rsidRPr="001B344A">
        <w:t>CloudSetupSdkSyncSample</w:t>
      </w:r>
      <w:proofErr w:type="spellEnd"/>
      <w:r>
        <w:t>.</w:t>
      </w:r>
    </w:p>
    <w:p w:rsidR="00D73B0D" w:rsidRDefault="00D73B0D" w:rsidP="00D73B0D">
      <w:r>
        <w:t xml:space="preserve">Build </w:t>
      </w:r>
      <w:proofErr w:type="spellStart"/>
      <w:r>
        <w:t>CloudSetupSdkSyncSample</w:t>
      </w:r>
      <w:proofErr w:type="spellEnd"/>
      <w:r>
        <w:t xml:space="preserve"> setup project, check for build success</w:t>
      </w:r>
    </w:p>
    <w:p w:rsidR="00D73B0D" w:rsidRDefault="00D73B0D" w:rsidP="00D73B0D">
      <w:r>
        <w:t>Copy CloudSdkSetup.exe from the setup project output to a convenient location like C:\</w:t>
      </w:r>
    </w:p>
    <w:p w:rsidR="00D73B0D" w:rsidRDefault="00D73B0D" w:rsidP="00D73B0D">
      <w:r>
        <w:t xml:space="preserve">Resource hack the copied CloudSdkSetup.exe to change the </w:t>
      </w:r>
      <w:proofErr w:type="spellStart"/>
      <w:r>
        <w:t>OriginalFilename</w:t>
      </w:r>
      <w:proofErr w:type="spellEnd"/>
      <w:r>
        <w:t xml:space="preserve"> field to an empty string in Version Info -&gt; 1 -&gt; 1033 and compile the script; then change the Icon Group -&gt; 100 -&gt; 0 by replacing resource with ~\Artwork\cloudForInstallShield.ico</w:t>
      </w:r>
    </w:p>
    <w:p w:rsidR="00D73B0D" w:rsidRDefault="00D73B0D" w:rsidP="00D73B0D">
      <w:r>
        <w:t xml:space="preserve">Save changes as CloudSdkSetup.exe in the same “copied to” location </w:t>
      </w:r>
    </w:p>
    <w:p w:rsidR="00D73B0D" w:rsidRDefault="00D73B0D" w:rsidP="00D73B0D">
      <w:r>
        <w:t>In the previous VS Developer Command Prompt windows, change directory to where you placed the “copied to and modified” CloudSdkSetup.exe.</w:t>
      </w:r>
    </w:p>
    <w:p w:rsidR="00D73B0D" w:rsidRDefault="00D73B0D" w:rsidP="00D73B0D">
      <w:r>
        <w:t>Run these commands in command prompt (replace &lt;password&gt; with the certificate password):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remove /c CloudSdkSetup.exe</w:t>
      </w:r>
    </w:p>
    <w:p w:rsidR="00D73B0D" w:rsidRDefault="00D73B0D" w:rsidP="00D73B0D">
      <w:pPr>
        <w:pStyle w:val="ListParagraph"/>
        <w:numPr>
          <w:ilvl w:val="0"/>
          <w:numId w:val="7"/>
        </w:numPr>
      </w:pPr>
      <w:proofErr w:type="spellStart"/>
      <w:r>
        <w:t>signtool</w:t>
      </w:r>
      <w:proofErr w:type="spellEnd"/>
      <w:r>
        <w:t xml:space="preserve"> sign /f C:\CertBackup\CloudSigning\CloudPlatformCodeSigning.pfx /p &lt;password&gt; CloudSdkSetup.exe</w:t>
      </w:r>
    </w:p>
    <w:p w:rsidR="00D73B0D" w:rsidRDefault="00D73B0D" w:rsidP="00D73B0D">
      <w:r>
        <w:t>Zip CloudSdkSetup.exe into a zip file with the naming convention CloudSDK-v0.1.2&gt;.zip where the “0.1.2” is the “</w:t>
      </w:r>
      <w:proofErr w:type="spellStart"/>
      <w:r>
        <w:t>version.release.build</w:t>
      </w:r>
      <w:proofErr w:type="spellEnd"/>
      <w:r>
        <w:t>”.  The build should be incremented at each release.  The others are incremented by management decision.</w:t>
      </w:r>
    </w:p>
    <w:p w:rsidR="00D73B0D" w:rsidRDefault="00D73B0D" w:rsidP="00D73B0D">
      <w:r>
        <w:t>The zip file is the completed release.  Copy the file to c:\Source\Projects\ArchivedCloudSdkReleases on the build machine.  Then use search in win-client (or an automated tool) to gather the current .</w:t>
      </w:r>
      <w:proofErr w:type="spellStart"/>
      <w:r>
        <w:t>pdb</w:t>
      </w:r>
      <w:proofErr w:type="spellEnd"/>
      <w:r>
        <w:t xml:space="preserve"> files and move them into the </w:t>
      </w:r>
      <w:proofErr w:type="spellStart"/>
      <w:r>
        <w:t>ArchivedCloudSdkReleases</w:t>
      </w:r>
      <w:proofErr w:type="spellEnd"/>
      <w:r>
        <w:t xml:space="preserve"> as well.</w:t>
      </w:r>
      <w:r w:rsidR="00CB76DF">
        <w:t xml:space="preserve">  This should be on a network drive which is routinely backed up.</w:t>
      </w:r>
    </w:p>
    <w:p w:rsidR="00D73B0D" w:rsidRDefault="00D73B0D" w:rsidP="00D73B0D">
      <w:r>
        <w:t>Close the Visual Studio win-client solution.</w:t>
      </w:r>
    </w:p>
    <w:p w:rsidR="00D73B0D" w:rsidRDefault="00D73B0D" w:rsidP="00D73B0D">
      <w:r>
        <w:t>Push the release branch to remote. DO NOT CHECK-IN SIGNING FILES* TO GITHUB!!!!!! Including .</w:t>
      </w:r>
      <w:proofErr w:type="spellStart"/>
      <w:r>
        <w:t>pfx</w:t>
      </w:r>
      <w:proofErr w:type="spellEnd"/>
      <w:r>
        <w:t xml:space="preserve"> files copied to the projects where you changed the settings.  These should be ignored by </w:t>
      </w:r>
      <w:proofErr w:type="spellStart"/>
      <w:r>
        <w:t>gitignore</w:t>
      </w:r>
      <w:proofErr w:type="spellEnd"/>
      <w:r>
        <w:t>, but remove them anyway.</w:t>
      </w:r>
    </w:p>
    <w:p w:rsidR="00D73B0D" w:rsidRDefault="00D73B0D" w:rsidP="00D73B0D">
      <w:r>
        <w:tab/>
      </w:r>
      <w:proofErr w:type="gramStart"/>
      <w:r>
        <w:t>*  By</w:t>
      </w:r>
      <w:proofErr w:type="gramEnd"/>
      <w:r>
        <w:t xml:space="preserve"> SIGNING FILES I do not mean the changes to the projects to turn on signing, but instead the certificates or keys</w:t>
      </w:r>
    </w:p>
    <w:p w:rsidR="00D73B0D" w:rsidRDefault="00D73B0D" w:rsidP="00D73B0D">
      <w:r>
        <w:t xml:space="preserve"> Tag the last commit to master with this release number (e.g., Release0.1.2).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Delete a local and remote tag named 12345: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-d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origin :refs/tags/12345</w:t>
      </w:r>
    </w:p>
    <w:p w:rsidR="00D73B0D" w:rsidRDefault="00D73B0D" w:rsidP="00D73B0D">
      <w:pPr>
        <w:pStyle w:val="ListParagraph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r>
        <w:rPr>
          <w:rFonts w:eastAsia="Times New Roman" w:cs="Courier New"/>
        </w:rPr>
        <w:t>Create a local tag named 12345 and push it to remote: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tag 12345</w:t>
      </w:r>
    </w:p>
    <w:p w:rsidR="00D73B0D" w:rsidRDefault="00D73B0D" w:rsidP="00D73B0D">
      <w:pPr>
        <w:pStyle w:val="ListParagraph"/>
        <w:numPr>
          <w:ilvl w:val="1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  <w:proofErr w:type="spellStart"/>
      <w:r>
        <w:rPr>
          <w:rFonts w:eastAsia="Times New Roman" w:cs="Courier New"/>
        </w:rPr>
        <w:t>git</w:t>
      </w:r>
      <w:proofErr w:type="spellEnd"/>
      <w:r>
        <w:rPr>
          <w:rFonts w:eastAsia="Times New Roman" w:cs="Courier New"/>
        </w:rPr>
        <w:t xml:space="preserve"> push –tags</w:t>
      </w:r>
    </w:p>
    <w:p w:rsidR="00D73B0D" w:rsidRDefault="00D73B0D" w:rsidP="00D73B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="Courier New"/>
        </w:rPr>
      </w:pPr>
    </w:p>
    <w:p w:rsidR="00D73B0D" w:rsidRDefault="00D73B0D" w:rsidP="00D73B0D">
      <w:r>
        <w:t>Delete the .</w:t>
      </w:r>
      <w:proofErr w:type="spellStart"/>
      <w:r>
        <w:t>pfx</w:t>
      </w:r>
      <w:proofErr w:type="spellEnd"/>
      <w:r>
        <w:t xml:space="preserve"> files copied to the </w:t>
      </w:r>
      <w:proofErr w:type="spellStart"/>
      <w:r>
        <w:t>CloudApiPublic</w:t>
      </w:r>
      <w:proofErr w:type="spellEnd"/>
      <w:r>
        <w:t xml:space="preserve"> and </w:t>
      </w:r>
      <w:proofErr w:type="spellStart"/>
      <w:r>
        <w:t>CloudSetupSdkSyuncSampleSupport</w:t>
      </w:r>
      <w:proofErr w:type="spellEnd"/>
      <w:r>
        <w:t xml:space="preserve"> projects where you changed the settings.</w:t>
      </w:r>
    </w:p>
    <w:p w:rsidR="00D73B0D" w:rsidRDefault="00A040A1" w:rsidP="00D73B0D">
      <w:pPr>
        <w:pStyle w:val="ListParagraph"/>
        <w:numPr>
          <w:ilvl w:val="0"/>
          <w:numId w:val="10"/>
        </w:numPr>
      </w:pPr>
      <w:r>
        <w:t>To do this: “Rebuild” the project “</w:t>
      </w:r>
      <w:proofErr w:type="spellStart"/>
      <w:r>
        <w:t>DeleteLicenseFilesOnly</w:t>
      </w:r>
      <w:proofErr w:type="spellEnd"/>
      <w:r>
        <w:t>”.</w:t>
      </w:r>
    </w:p>
    <w:p w:rsidR="00075600" w:rsidRDefault="00D73B0D" w:rsidP="00D73B0D">
      <w:r>
        <w:t>When the release has been tested, merge the release branch back into master, but don’t merge the signing changes or the switch to the cloudstaging.us URL.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checkout master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</w:pPr>
      <w:proofErr w:type="spellStart"/>
      <w:r w:rsidRPr="00644D6B">
        <w:t>git</w:t>
      </w:r>
      <w:proofErr w:type="spellEnd"/>
      <w:r w:rsidRPr="00644D6B">
        <w:t xml:space="preserve"> merge</w:t>
      </w:r>
      <w:r>
        <w:t xml:space="preserve"> </w:t>
      </w:r>
      <w:r w:rsidRPr="00644D6B">
        <w:t xml:space="preserve"> --no-commit</w:t>
      </w:r>
      <w:r>
        <w:t xml:space="preserve"> </w:t>
      </w:r>
      <w:r w:rsidRPr="00644D6B">
        <w:t xml:space="preserve"> --no</w:t>
      </w:r>
      <w:r>
        <w:t>-</w:t>
      </w:r>
      <w:proofErr w:type="spellStart"/>
      <w:r>
        <w:t>ff</w:t>
      </w:r>
      <w:proofErr w:type="spellEnd"/>
      <w:r>
        <w:t xml:space="preserve">   Release0.1.5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t xml:space="preserve">Use GIT Extensions to selectively merge modules.  The </w:t>
      </w:r>
      <w:proofErr w:type="spellStart"/>
      <w:r>
        <w:t>CloudSetupSdkSyncSample.isl</w:t>
      </w:r>
      <w:proofErr w:type="spellEnd"/>
      <w:r>
        <w:t xml:space="preserve"> file must be manually merged to remove the signing changes, but leave the version number change.</w:t>
      </w:r>
    </w:p>
    <w:p w:rsidR="00644D6B" w:rsidRPr="00644D6B" w:rsidRDefault="00644D6B" w:rsidP="00644D6B">
      <w:pPr>
        <w:pStyle w:val="ListParagraph"/>
        <w:numPr>
          <w:ilvl w:val="0"/>
          <w:numId w:val="11"/>
        </w:num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proofErr w:type="spellStart"/>
      <w:r>
        <w:t>git</w:t>
      </w:r>
      <w:proofErr w:type="spellEnd"/>
      <w:r>
        <w:t xml:space="preserve"> push</w:t>
      </w:r>
    </w:p>
    <w:p w:rsidR="00644D6B" w:rsidRDefault="00644D6B" w:rsidP="00644D6B"/>
    <w:p w:rsidR="00644D6B" w:rsidRPr="00D73B0D" w:rsidRDefault="00644D6B" w:rsidP="00644D6B"/>
    <w:sectPr w:rsidR="00644D6B" w:rsidRPr="00D73B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6B3BBD"/>
    <w:multiLevelType w:val="hybridMultilevel"/>
    <w:tmpl w:val="158AA3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1A5A9A"/>
    <w:multiLevelType w:val="hybridMultilevel"/>
    <w:tmpl w:val="1E728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B71D73"/>
    <w:multiLevelType w:val="hybridMultilevel"/>
    <w:tmpl w:val="180A7B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D1147D9"/>
    <w:multiLevelType w:val="hybridMultilevel"/>
    <w:tmpl w:val="DE14481C"/>
    <w:lvl w:ilvl="0" w:tplc="C5D4D8CE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4">
    <w:nsid w:val="4FD265A2"/>
    <w:multiLevelType w:val="hybridMultilevel"/>
    <w:tmpl w:val="93EEAC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A80F9E"/>
    <w:multiLevelType w:val="hybridMultilevel"/>
    <w:tmpl w:val="828E21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47850E0"/>
    <w:multiLevelType w:val="hybridMultilevel"/>
    <w:tmpl w:val="ED2C34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733634"/>
    <w:multiLevelType w:val="hybridMultilevel"/>
    <w:tmpl w:val="51545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E1E1B0F"/>
    <w:multiLevelType w:val="hybridMultilevel"/>
    <w:tmpl w:val="ACC2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2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3"/>
  </w:num>
  <w:num w:numId="9">
    <w:abstractNumId w:val="0"/>
  </w:num>
  <w:num w:numId="10">
    <w:abstractNumId w:val="2"/>
  </w:num>
  <w:num w:numId="11">
    <w:abstractNumId w:val="1"/>
  </w:num>
  <w:num w:numId="12">
    <w:abstractNumId w:val="4"/>
  </w:num>
  <w:num w:numId="13">
    <w:abstractNumId w:val="6"/>
  </w:num>
  <w:num w:numId="1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CDE"/>
    <w:rsid w:val="0004143E"/>
    <w:rsid w:val="00046ED8"/>
    <w:rsid w:val="00070602"/>
    <w:rsid w:val="00075600"/>
    <w:rsid w:val="0011652B"/>
    <w:rsid w:val="001620B8"/>
    <w:rsid w:val="00172E34"/>
    <w:rsid w:val="00197F75"/>
    <w:rsid w:val="001B344A"/>
    <w:rsid w:val="001C3BD6"/>
    <w:rsid w:val="001F072E"/>
    <w:rsid w:val="001F7AB2"/>
    <w:rsid w:val="00261B3D"/>
    <w:rsid w:val="002903A3"/>
    <w:rsid w:val="002A7003"/>
    <w:rsid w:val="003C11D3"/>
    <w:rsid w:val="003F6069"/>
    <w:rsid w:val="00456647"/>
    <w:rsid w:val="00471310"/>
    <w:rsid w:val="004A35C4"/>
    <w:rsid w:val="004B0C65"/>
    <w:rsid w:val="004C300B"/>
    <w:rsid w:val="004D1166"/>
    <w:rsid w:val="00563A3A"/>
    <w:rsid w:val="005A4714"/>
    <w:rsid w:val="005D6EF4"/>
    <w:rsid w:val="005D7E2F"/>
    <w:rsid w:val="0064437E"/>
    <w:rsid w:val="00644D6B"/>
    <w:rsid w:val="00695E38"/>
    <w:rsid w:val="006D4C7E"/>
    <w:rsid w:val="006D554C"/>
    <w:rsid w:val="006E48CB"/>
    <w:rsid w:val="00712C1F"/>
    <w:rsid w:val="00737DF3"/>
    <w:rsid w:val="00781479"/>
    <w:rsid w:val="00787AC3"/>
    <w:rsid w:val="00792F47"/>
    <w:rsid w:val="0079670F"/>
    <w:rsid w:val="007D4837"/>
    <w:rsid w:val="007E6E73"/>
    <w:rsid w:val="00807AC7"/>
    <w:rsid w:val="008F185A"/>
    <w:rsid w:val="00917C2E"/>
    <w:rsid w:val="009A14E1"/>
    <w:rsid w:val="00A02CAB"/>
    <w:rsid w:val="00A040A1"/>
    <w:rsid w:val="00A120BC"/>
    <w:rsid w:val="00A53C46"/>
    <w:rsid w:val="00AD6F61"/>
    <w:rsid w:val="00B50477"/>
    <w:rsid w:val="00B62951"/>
    <w:rsid w:val="00C05A75"/>
    <w:rsid w:val="00C166FC"/>
    <w:rsid w:val="00CB76DF"/>
    <w:rsid w:val="00CE7DAA"/>
    <w:rsid w:val="00D433DC"/>
    <w:rsid w:val="00D469F1"/>
    <w:rsid w:val="00D71138"/>
    <w:rsid w:val="00D73B0D"/>
    <w:rsid w:val="00D75DC6"/>
    <w:rsid w:val="00DB2B81"/>
    <w:rsid w:val="00DC1E50"/>
    <w:rsid w:val="00DC6CDE"/>
    <w:rsid w:val="00DE071C"/>
    <w:rsid w:val="00E34A76"/>
    <w:rsid w:val="00E7045D"/>
    <w:rsid w:val="00E94EDE"/>
    <w:rsid w:val="00E96C6A"/>
    <w:rsid w:val="00EF5CE3"/>
    <w:rsid w:val="00F22855"/>
    <w:rsid w:val="00FA313A"/>
    <w:rsid w:val="00FA76B9"/>
    <w:rsid w:val="00FC0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DC82995-DC84-45C6-A8C3-7CB94786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C6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C1E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E50"/>
    <w:rPr>
      <w:rFonts w:ascii="Segoe UI" w:hAnsi="Segoe UI" w:cs="Segoe UI"/>
      <w:sz w:val="18"/>
      <w:szCs w:val="18"/>
    </w:rPr>
  </w:style>
  <w:style w:type="paragraph" w:styleId="Revision">
    <w:name w:val="Revision"/>
    <w:hidden/>
    <w:uiPriority w:val="99"/>
    <w:semiHidden/>
    <w:rsid w:val="00DC1E50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1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13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C11D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92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761965-DBF4-47B7-B079-A250081E15B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CC34442-E790-4465-8D48-42F8532F484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13E04DC-6137-49C0-8850-14817BFF3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1184</Words>
  <Characters>6749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Citrix Systems</Company>
  <LinksUpToDate>false</LinksUpToDate>
  <CharactersWithSpaces>7918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Bruck (3P)</dc:creator>
  <cp:lastModifiedBy>David Bruck (3P)</cp:lastModifiedBy>
  <cp:revision>28</cp:revision>
  <dcterms:created xsi:type="dcterms:W3CDTF">2013-02-21T15:03:00Z</dcterms:created>
  <dcterms:modified xsi:type="dcterms:W3CDTF">2013-03-05T14:50:00Z</dcterms:modified>
</cp:coreProperties>
</file>